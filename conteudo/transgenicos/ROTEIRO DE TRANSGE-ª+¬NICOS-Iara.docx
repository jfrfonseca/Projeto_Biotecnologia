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CD" w:rsidRDefault="0071671C">
      <w:pPr>
        <w:rPr>
          <w:b/>
          <w:color w:val="C00000"/>
          <w:sz w:val="28"/>
          <w:szCs w:val="28"/>
          <w:u w:val="single"/>
        </w:rPr>
      </w:pPr>
      <w:r w:rsidRPr="0071671C">
        <w:rPr>
          <w:b/>
          <w:color w:val="C00000"/>
          <w:sz w:val="28"/>
          <w:szCs w:val="28"/>
          <w:u w:val="single"/>
        </w:rPr>
        <w:t>ROTEIRO DE TRANSGÊNICOS</w:t>
      </w:r>
    </w:p>
    <w:p w:rsidR="00D9260B" w:rsidRPr="00367F67" w:rsidRDefault="00D9260B">
      <w:pPr>
        <w:rPr>
          <w:b/>
        </w:rPr>
      </w:pPr>
      <w:r w:rsidRPr="00367F67">
        <w:rPr>
          <w:b/>
        </w:rPr>
        <w:t xml:space="preserve">(Cenário 1. </w:t>
      </w:r>
      <w:proofErr w:type="spellStart"/>
      <w:r w:rsidRPr="00367F67">
        <w:rPr>
          <w:b/>
        </w:rPr>
        <w:t>Denito</w:t>
      </w:r>
      <w:proofErr w:type="spellEnd"/>
      <w:r w:rsidRPr="00367F67">
        <w:rPr>
          <w:b/>
        </w:rPr>
        <w:t xml:space="preserve"> na sala de aula, falando com o público)</w:t>
      </w:r>
    </w:p>
    <w:p w:rsidR="00D9260B" w:rsidRDefault="00D9260B">
      <w:r>
        <w:t>Olá pessoal! Já ouviram falar em organismos transgênicos? Que tal aprender um pouco sobre eles hoje?</w:t>
      </w:r>
      <w:r w:rsidR="00367F67">
        <w:t xml:space="preserve"> (1º balão)</w:t>
      </w:r>
      <w:r>
        <w:t xml:space="preserve"> Então preste atenção no quadro!</w:t>
      </w:r>
      <w:r w:rsidR="00367F67">
        <w:t xml:space="preserve"> (2º balão)</w:t>
      </w:r>
    </w:p>
    <w:p w:rsidR="00367F67" w:rsidRDefault="00367F67">
      <w:pPr>
        <w:rPr>
          <w:b/>
        </w:rPr>
      </w:pPr>
      <w:r w:rsidRPr="00367F67">
        <w:rPr>
          <w:b/>
        </w:rPr>
        <w:t xml:space="preserve">(Cenário 2. </w:t>
      </w:r>
      <w:proofErr w:type="spellStart"/>
      <w:r w:rsidRPr="00367F67">
        <w:rPr>
          <w:b/>
        </w:rPr>
        <w:t>Denito</w:t>
      </w:r>
      <w:proofErr w:type="spellEnd"/>
      <w:r w:rsidRPr="00367F67">
        <w:rPr>
          <w:b/>
        </w:rPr>
        <w:t xml:space="preserve"> na lousa</w:t>
      </w:r>
      <w:r>
        <w:rPr>
          <w:b/>
        </w:rPr>
        <w:t xml:space="preserve"> pensativo</w:t>
      </w:r>
      <w:r w:rsidRPr="00367F67">
        <w:rPr>
          <w:b/>
        </w:rPr>
        <w:t>)</w:t>
      </w:r>
    </w:p>
    <w:p w:rsidR="00367F67" w:rsidRDefault="00367F67">
      <w:r>
        <w:t>Antes de começar nossa discussão, você sabe o que são organismos transgênicos?</w:t>
      </w:r>
    </w:p>
    <w:p w:rsidR="00367F67" w:rsidRPr="00367F67" w:rsidRDefault="00367F67">
      <w:pPr>
        <w:rPr>
          <w:b/>
        </w:rPr>
      </w:pPr>
      <w:r w:rsidRPr="00367F67">
        <w:rPr>
          <w:b/>
        </w:rPr>
        <w:t xml:space="preserve">(Cenário 3.  </w:t>
      </w:r>
      <w:proofErr w:type="spellStart"/>
      <w:r w:rsidRPr="00367F67">
        <w:rPr>
          <w:b/>
        </w:rPr>
        <w:t>Denito</w:t>
      </w:r>
      <w:proofErr w:type="spellEnd"/>
      <w:r w:rsidRPr="00367F67">
        <w:rPr>
          <w:b/>
        </w:rPr>
        <w:t xml:space="preserve"> explicando)</w:t>
      </w:r>
    </w:p>
    <w:p w:rsidR="00367F67" w:rsidRDefault="00367F67" w:rsidP="00367F67">
      <w:r w:rsidRPr="00367F67">
        <w:t xml:space="preserve">Organismos  transgênicos são aqueles que adquiriram, pelo uso de técnicas modernas de Engenharia Genética, genes de outro(s) organismo(s). </w:t>
      </w:r>
    </w:p>
    <w:p w:rsidR="00367F67" w:rsidRPr="00367F67" w:rsidRDefault="00367F67" w:rsidP="00367F67">
      <w:r w:rsidRPr="00367F67">
        <w:t>Geralmente, busca-se com a produção de transgênicos obter um organismo mais resistente a determinada praga ou mais nutritivos, entre outras finalidades.</w:t>
      </w:r>
    </w:p>
    <w:p w:rsidR="00367F67" w:rsidRDefault="00367F67" w:rsidP="00367F67">
      <w:pPr>
        <w:rPr>
          <w:b/>
        </w:rPr>
      </w:pPr>
      <w:r w:rsidRPr="00367F67">
        <w:rPr>
          <w:b/>
        </w:rPr>
        <w:t xml:space="preserve">(Cenário 4.  Continuação da fala do </w:t>
      </w:r>
      <w:proofErr w:type="spellStart"/>
      <w:r w:rsidRPr="00367F67">
        <w:rPr>
          <w:b/>
        </w:rPr>
        <w:t>Denito</w:t>
      </w:r>
      <w:proofErr w:type="spellEnd"/>
      <w:r w:rsidRPr="00367F67">
        <w:rPr>
          <w:b/>
        </w:rPr>
        <w:t>, mas sem ele. Apenas o texto explicativo e a imagem trans 1.)</w:t>
      </w:r>
    </w:p>
    <w:p w:rsidR="00367F67" w:rsidRDefault="00367F67" w:rsidP="00367F67">
      <w:r w:rsidRPr="00367F67">
        <w:t>A produção de animais e plantas transgênicos só é possível porque aprendemos a cortar, copiar, colar e combinar trechos molécula de DNA de organismos diferentes.</w:t>
      </w:r>
    </w:p>
    <w:p w:rsidR="00367F67" w:rsidRDefault="00367F67" w:rsidP="00367F67">
      <w:pPr>
        <w:rPr>
          <w:b/>
        </w:rPr>
      </w:pPr>
      <w:r w:rsidRPr="00367F67">
        <w:rPr>
          <w:b/>
        </w:rPr>
        <w:t>(Cenário 5. Carol surge com dúvidas)</w:t>
      </w:r>
    </w:p>
    <w:p w:rsidR="00367F67" w:rsidRDefault="00367F67" w:rsidP="00367F67">
      <w:r w:rsidRPr="00367F67">
        <w:t xml:space="preserve">Mas </w:t>
      </w:r>
      <w:proofErr w:type="spellStart"/>
      <w:r w:rsidRPr="00367F67">
        <w:t>Denito</w:t>
      </w:r>
      <w:proofErr w:type="spellEnd"/>
      <w:r w:rsidRPr="00367F67">
        <w:t xml:space="preserve">, acho que ainda não entendi direito...Copiar, colar, e fazer outras coisas com o DNA? Como assim? Que coisa maluca é essa? </w:t>
      </w:r>
    </w:p>
    <w:p w:rsidR="00367F67" w:rsidRPr="00367F67" w:rsidRDefault="00367F67" w:rsidP="00367F67">
      <w:pPr>
        <w:rPr>
          <w:b/>
        </w:rPr>
      </w:pPr>
      <w:r w:rsidRPr="00367F67">
        <w:rPr>
          <w:b/>
        </w:rPr>
        <w:t xml:space="preserve">(Cenário 6. </w:t>
      </w:r>
      <w:proofErr w:type="spellStart"/>
      <w:r w:rsidRPr="00367F67">
        <w:rPr>
          <w:b/>
        </w:rPr>
        <w:t>Denito</w:t>
      </w:r>
      <w:proofErr w:type="spellEnd"/>
      <w:r w:rsidRPr="00367F67">
        <w:rPr>
          <w:b/>
        </w:rPr>
        <w:t xml:space="preserve"> entusiasmado explicando)</w:t>
      </w:r>
    </w:p>
    <w:p w:rsidR="00367F67" w:rsidRPr="00367F67" w:rsidRDefault="00367F67" w:rsidP="00367F67">
      <w:pPr>
        <w:jc w:val="both"/>
      </w:pPr>
      <w:r w:rsidRPr="00367F67">
        <w:t>Vou te explicar Carol. Fazemos essas coisas malucas graças a Engenharia Genética, que é um conjunto de técnicas que tem por objetivo a manipulação do material genético. São técnicas que permitem identificar, isolar e multiplicar genes, bem como construir moléculas híbridas de DNA, isto é, DNA constituído por segme</w:t>
      </w:r>
      <w:r>
        <w:t xml:space="preserve">ntos originários de diferentes </w:t>
      </w:r>
      <w:r w:rsidRPr="00367F67">
        <w:t>espécies de seres vivos.</w:t>
      </w:r>
    </w:p>
    <w:p w:rsidR="00367F67" w:rsidRDefault="00367F67" w:rsidP="00367F67">
      <w:pPr>
        <w:rPr>
          <w:b/>
        </w:rPr>
      </w:pPr>
      <w:r w:rsidRPr="00367F67">
        <w:rPr>
          <w:b/>
        </w:rPr>
        <w:t xml:space="preserve">(Cenário 7. </w:t>
      </w:r>
      <w:proofErr w:type="spellStart"/>
      <w:r w:rsidRPr="00367F67">
        <w:rPr>
          <w:b/>
        </w:rPr>
        <w:t>Denito</w:t>
      </w:r>
      <w:proofErr w:type="spellEnd"/>
      <w:r w:rsidRPr="00367F67">
        <w:rPr>
          <w:b/>
        </w:rPr>
        <w:t xml:space="preserve"> continua a fala)</w:t>
      </w:r>
    </w:p>
    <w:p w:rsidR="00367F67" w:rsidRDefault="00367F67" w:rsidP="00367F67">
      <w:pPr>
        <w:jc w:val="both"/>
      </w:pPr>
      <w:r w:rsidRPr="00367F67">
        <w:t xml:space="preserve">A estrutura da molécula de DNA, que é formada por uma cadeia dupla composta de nucleotídeos, que é basicamente igual em todos os organismos ajuda muito nessa tarefa, já que esta é uma molécula naturalmente </w:t>
      </w:r>
      <w:proofErr w:type="spellStart"/>
      <w:r w:rsidRPr="00367F67">
        <w:rPr>
          <w:bCs/>
        </w:rPr>
        <w:t>Re</w:t>
      </w:r>
      <w:r w:rsidRPr="00367F67">
        <w:rPr>
          <w:i/>
          <w:iCs/>
        </w:rPr>
        <w:t>Combinante</w:t>
      </w:r>
      <w:proofErr w:type="spellEnd"/>
      <w:r w:rsidRPr="00367F67">
        <w:t xml:space="preserve">, como veremos nesse tópico! </w:t>
      </w:r>
    </w:p>
    <w:p w:rsidR="00F91196" w:rsidRPr="001F3B49" w:rsidRDefault="00F91196" w:rsidP="00367F67">
      <w:pPr>
        <w:jc w:val="both"/>
        <w:rPr>
          <w:b/>
        </w:rPr>
      </w:pPr>
      <w:r w:rsidRPr="001F3B49">
        <w:rPr>
          <w:b/>
        </w:rPr>
        <w:t xml:space="preserve">(Cenário 8. </w:t>
      </w:r>
      <w:proofErr w:type="spellStart"/>
      <w:r w:rsidRPr="001F3B49">
        <w:rPr>
          <w:b/>
        </w:rPr>
        <w:t>Denito</w:t>
      </w:r>
      <w:proofErr w:type="spellEnd"/>
      <w:r w:rsidRPr="001F3B49">
        <w:rPr>
          <w:b/>
        </w:rPr>
        <w:t xml:space="preserve"> continua)</w:t>
      </w:r>
    </w:p>
    <w:p w:rsidR="00F91196" w:rsidRDefault="00F91196" w:rsidP="00F91196">
      <w:pPr>
        <w:jc w:val="both"/>
      </w:pPr>
      <w:r>
        <w:t>Vamos voltar um pouquinho no tempo....</w:t>
      </w:r>
    </w:p>
    <w:p w:rsidR="00F91196" w:rsidRDefault="00F91196" w:rsidP="00F91196">
      <w:pPr>
        <w:jc w:val="both"/>
      </w:pPr>
      <w:r w:rsidRPr="00F91196">
        <w:t>A tecnolog</w:t>
      </w:r>
      <w:r>
        <w:t xml:space="preserve">ia do DNA </w:t>
      </w:r>
      <w:commentRangeStart w:id="0"/>
      <w:r>
        <w:t>recombinante</w:t>
      </w:r>
      <w:del w:id="1" w:author="Iara Lopes" w:date="2013-12-15T10:55:00Z">
        <w:r w:rsidDel="002765C5">
          <w:delText xml:space="preserve"> (rDNA</w:delText>
        </w:r>
      </w:del>
      <w:commentRangeEnd w:id="0"/>
      <w:r w:rsidR="002765C5">
        <w:rPr>
          <w:rStyle w:val="CommentReference"/>
        </w:rPr>
        <w:commentReference w:id="0"/>
      </w:r>
      <w:del w:id="2" w:author="Iara Lopes" w:date="2013-12-15T10:55:00Z">
        <w:r w:rsidDel="002765C5">
          <w:delText xml:space="preserve">) </w:delText>
        </w:r>
      </w:del>
      <w:r>
        <w:t xml:space="preserve"> teve início na década de 1970. Esta tecnologia c</w:t>
      </w:r>
      <w:r w:rsidRPr="00F91196">
        <w:t xml:space="preserve">onstitui a base da Engenharia Genética. O desenvolvimento da bioquímica e os estudos genéticos realizados em microrganismos, notadamente bactérias e </w:t>
      </w:r>
      <w:commentRangeStart w:id="3"/>
      <w:ins w:id="4" w:author="Iara Lopes" w:date="2013-12-15T10:57:00Z">
        <w:r w:rsidR="002765C5">
          <w:t xml:space="preserve">vírus </w:t>
        </w:r>
      </w:ins>
      <w:r w:rsidRPr="00F91196">
        <w:t>bacteriófagos</w:t>
      </w:r>
      <w:commentRangeEnd w:id="3"/>
      <w:r w:rsidR="002765C5">
        <w:rPr>
          <w:rStyle w:val="CommentReference"/>
        </w:rPr>
        <w:commentReference w:id="3"/>
      </w:r>
      <w:r w:rsidRPr="00F91196">
        <w:t>, dera</w:t>
      </w:r>
      <w:r>
        <w:t xml:space="preserve">m uma </w:t>
      </w:r>
      <w:r>
        <w:lastRenderedPageBreak/>
        <w:t xml:space="preserve">grande contribuição para </w:t>
      </w:r>
      <w:r w:rsidRPr="00F91196">
        <w:t>a obtenção de conhecimentos e de técnicas necessários para a manipulação de genes.</w:t>
      </w:r>
    </w:p>
    <w:p w:rsidR="00F91196" w:rsidRPr="001F3B49" w:rsidRDefault="00F91196" w:rsidP="00F91196">
      <w:pPr>
        <w:jc w:val="both"/>
        <w:rPr>
          <w:b/>
        </w:rPr>
      </w:pPr>
      <w:r w:rsidRPr="001F3B49">
        <w:rPr>
          <w:b/>
        </w:rPr>
        <w:t>(Cenário 9. Carol fica interessada)</w:t>
      </w:r>
    </w:p>
    <w:p w:rsidR="00F91196" w:rsidRDefault="00F91196" w:rsidP="00F91196">
      <w:pPr>
        <w:jc w:val="both"/>
      </w:pPr>
      <w:r>
        <w:t xml:space="preserve">Que legal </w:t>
      </w:r>
      <w:proofErr w:type="spellStart"/>
      <w:r>
        <w:t>Denito</w:t>
      </w:r>
      <w:proofErr w:type="spellEnd"/>
      <w:r w:rsidR="001F3B49">
        <w:t>! Você pode me explicar alguma técnica que usam para manipular o DNA?</w:t>
      </w:r>
    </w:p>
    <w:p w:rsidR="001F3B49" w:rsidRPr="001F3B49" w:rsidRDefault="001F3B49" w:rsidP="00F91196">
      <w:pPr>
        <w:jc w:val="both"/>
        <w:rPr>
          <w:b/>
        </w:rPr>
      </w:pPr>
      <w:r w:rsidRPr="001F3B49">
        <w:rPr>
          <w:b/>
        </w:rPr>
        <w:t xml:space="preserve">(Cenário 10. </w:t>
      </w:r>
      <w:proofErr w:type="spellStart"/>
      <w:r w:rsidRPr="001F3B49">
        <w:rPr>
          <w:b/>
        </w:rPr>
        <w:t>Denito</w:t>
      </w:r>
      <w:proofErr w:type="spellEnd"/>
      <w:r w:rsidRPr="001F3B49">
        <w:rPr>
          <w:b/>
        </w:rPr>
        <w:t xml:space="preserve"> explica)</w:t>
      </w:r>
    </w:p>
    <w:p w:rsidR="001F3B49" w:rsidRDefault="001F3B49" w:rsidP="00F91196">
      <w:pPr>
        <w:jc w:val="both"/>
      </w:pPr>
      <w:r>
        <w:t>Mas é claro Carol. Por exemplo, existem certas enzimas</w:t>
      </w:r>
      <w:ins w:id="5" w:author="Iara Lopes" w:date="2013-12-15T11:01:00Z">
        <w:r w:rsidR="002765C5" w:rsidRPr="002765C5">
          <w:t xml:space="preserve"> </w:t>
        </w:r>
        <w:r w:rsidR="002765C5">
          <w:t>conhecidas como enzimas de restrição,</w:t>
        </w:r>
      </w:ins>
      <w:r>
        <w:t xml:space="preserve"> que funcionam como verdadeiras “tesouras moleculares”</w:t>
      </w:r>
      <w:r w:rsidRPr="001F3B49">
        <w:rPr>
          <w:rFonts w:ascii="Calibri" w:eastAsia="+mn-ea" w:hAnsi="Calibri" w:cs="+mn-cs"/>
          <w:color w:val="000000"/>
          <w:kern w:val="24"/>
          <w:sz w:val="32"/>
          <w:szCs w:val="32"/>
        </w:rPr>
        <w:t xml:space="preserve"> </w:t>
      </w:r>
      <w:r w:rsidRPr="001F3B49">
        <w:t xml:space="preserve">que cortam a dupla fita de DNA em sequencias de pares bases específicas. Graças à essas enzimas, que reconhecem a cortam o DNA sempre </w:t>
      </w:r>
      <w:ins w:id="6" w:author="Iara Lopes" w:date="2013-12-15T11:02:00Z">
        <w:r w:rsidR="002765C5">
          <w:t>que encontram a mesma sequencia</w:t>
        </w:r>
      </w:ins>
      <w:del w:id="7" w:author="Iara Lopes" w:date="2013-12-15T11:02:00Z">
        <w:r w:rsidRPr="001F3B49" w:rsidDel="002765C5">
          <w:delText>na mesma</w:delText>
        </w:r>
      </w:del>
      <w:del w:id="8" w:author="Iara Lopes" w:date="2013-12-15T11:01:00Z">
        <w:r w:rsidRPr="001F3B49" w:rsidDel="002765C5">
          <w:delText xml:space="preserve"> posição</w:delText>
        </w:r>
      </w:del>
      <w:r w:rsidRPr="001F3B49">
        <w:t>, é possível obter pedaços de DNA de tamanhos variados</w:t>
      </w:r>
      <w:del w:id="9" w:author="Iara Lopes" w:date="2013-12-15T11:02:00Z">
        <w:r w:rsidRPr="001F3B49" w:rsidDel="002765C5">
          <w:delText xml:space="preserve"> onde existam certas sequências de bases nitrogenadas</w:delText>
        </w:r>
      </w:del>
      <w:r w:rsidRPr="001F3B49">
        <w:t>.</w:t>
      </w:r>
      <w:r>
        <w:t xml:space="preserve"> Para que você visualize melhor eu vou desenhar.</w:t>
      </w:r>
    </w:p>
    <w:p w:rsidR="001F3B49" w:rsidRDefault="001F3B49" w:rsidP="00F91196">
      <w:pPr>
        <w:jc w:val="both"/>
        <w:rPr>
          <w:b/>
        </w:rPr>
      </w:pPr>
      <w:r w:rsidRPr="001F3B49">
        <w:rPr>
          <w:b/>
        </w:rPr>
        <w:t>(Cenário 11. Imagem trans 2. Construção de um DNA recombinante)</w:t>
      </w:r>
    </w:p>
    <w:p w:rsidR="00115A99" w:rsidRDefault="00A13A49" w:rsidP="00F91196">
      <w:pPr>
        <w:jc w:val="both"/>
        <w:rPr>
          <w:i/>
        </w:rPr>
      </w:pPr>
      <w:r w:rsidRPr="002765C5">
        <w:rPr>
          <w:i/>
          <w:highlight w:val="yellow"/>
          <w:rPrChange w:id="10" w:author="Iara Lopes" w:date="2013-12-15T11:03:00Z">
            <w:rPr>
              <w:i/>
            </w:rPr>
          </w:rPrChange>
        </w:rPr>
        <w:t>Talvez as técnicas</w:t>
      </w:r>
      <w:r w:rsidR="00332EF0" w:rsidRPr="002765C5">
        <w:rPr>
          <w:i/>
          <w:highlight w:val="yellow"/>
          <w:rPrChange w:id="11" w:author="Iara Lopes" w:date="2013-12-15T11:03:00Z">
            <w:rPr>
              <w:i/>
            </w:rPr>
          </w:rPrChange>
        </w:rPr>
        <w:t xml:space="preserve"> de manipulação do DNA</w:t>
      </w:r>
      <w:r w:rsidRPr="002765C5">
        <w:rPr>
          <w:i/>
          <w:highlight w:val="yellow"/>
          <w:rPrChange w:id="12" w:author="Iara Lopes" w:date="2013-12-15T11:03:00Z">
            <w:rPr>
              <w:i/>
            </w:rPr>
          </w:rPrChange>
        </w:rPr>
        <w:t>, como o PCR e a eletroforese, poderiam</w:t>
      </w:r>
      <w:r w:rsidR="00F10CC8" w:rsidRPr="002765C5">
        <w:rPr>
          <w:i/>
          <w:highlight w:val="yellow"/>
          <w:rPrChange w:id="13" w:author="Iara Lopes" w:date="2013-12-15T11:03:00Z">
            <w:rPr>
              <w:i/>
            </w:rPr>
          </w:rPrChange>
        </w:rPr>
        <w:t xml:space="preserve"> se encaixar aqui. A</w:t>
      </w:r>
      <w:r w:rsidRPr="002765C5">
        <w:rPr>
          <w:i/>
          <w:highlight w:val="yellow"/>
          <w:rPrChange w:id="14" w:author="Iara Lopes" w:date="2013-12-15T11:03:00Z">
            <w:rPr>
              <w:i/>
            </w:rPr>
          </w:rPrChange>
        </w:rPr>
        <w:t>cho que se fosse feita uma espécie de sequencia de técnicas de manipulação do DNA ficaria mais fácil de entender, o que acha</w:t>
      </w:r>
      <w:r w:rsidR="00332EF0" w:rsidRPr="002765C5">
        <w:rPr>
          <w:i/>
          <w:highlight w:val="yellow"/>
          <w:rPrChange w:id="15" w:author="Iara Lopes" w:date="2013-12-15T11:03:00Z">
            <w:rPr>
              <w:i/>
            </w:rPr>
          </w:rPrChange>
        </w:rPr>
        <w:t>?</w:t>
      </w:r>
      <w:r w:rsidR="00332EF0" w:rsidRPr="00332EF0">
        <w:rPr>
          <w:i/>
        </w:rPr>
        <w:t xml:space="preserve"> </w:t>
      </w:r>
    </w:p>
    <w:p w:rsidR="00680ACC" w:rsidRPr="00332EF0" w:rsidRDefault="00115A99" w:rsidP="00F91196">
      <w:pPr>
        <w:jc w:val="both"/>
        <w:rPr>
          <w:i/>
        </w:rPr>
      </w:pPr>
      <w:r w:rsidRPr="002765C5">
        <w:rPr>
          <w:i/>
          <w:highlight w:val="yellow"/>
          <w:rPrChange w:id="16" w:author="Iara Lopes" w:date="2013-12-15T11:02:00Z">
            <w:rPr>
              <w:i/>
            </w:rPr>
          </w:rPrChange>
        </w:rPr>
        <w:t>Tenho outra sugestão...</w:t>
      </w:r>
      <w:r w:rsidR="00F10CC8" w:rsidRPr="002765C5">
        <w:rPr>
          <w:i/>
          <w:highlight w:val="yellow"/>
          <w:rPrChange w:id="17" w:author="Iara Lopes" w:date="2013-12-15T11:02:00Z">
            <w:rPr>
              <w:i/>
            </w:rPr>
          </w:rPrChange>
        </w:rPr>
        <w:t xml:space="preserve"> </w:t>
      </w:r>
      <w:r w:rsidRPr="002765C5">
        <w:rPr>
          <w:i/>
          <w:highlight w:val="yellow"/>
          <w:rPrChange w:id="18" w:author="Iara Lopes" w:date="2013-12-15T11:02:00Z">
            <w:rPr>
              <w:i/>
            </w:rPr>
          </w:rPrChange>
        </w:rPr>
        <w:t xml:space="preserve">transferir a parte de clonagem para o roteiro de células tronco. Poderíamos, ao invés de falar sobre clonagem aqui, </w:t>
      </w:r>
      <w:r w:rsidR="00332EF0" w:rsidRPr="002765C5">
        <w:rPr>
          <w:i/>
          <w:highlight w:val="yellow"/>
          <w:rPrChange w:id="19" w:author="Iara Lopes" w:date="2013-12-15T11:02:00Z">
            <w:rPr>
              <w:i/>
            </w:rPr>
          </w:rPrChange>
        </w:rPr>
        <w:t xml:space="preserve">abordar melhor sobre os impactos </w:t>
      </w:r>
      <w:r w:rsidR="005C1D84" w:rsidRPr="002765C5">
        <w:rPr>
          <w:i/>
          <w:highlight w:val="yellow"/>
          <w:rPrChange w:id="20" w:author="Iara Lopes" w:date="2013-12-15T11:02:00Z">
            <w:rPr>
              <w:i/>
            </w:rPr>
          </w:rPrChange>
        </w:rPr>
        <w:t xml:space="preserve">ambientais (pode ser também os impactos de um modo geral) </w:t>
      </w:r>
      <w:r w:rsidRPr="002765C5">
        <w:rPr>
          <w:i/>
          <w:highlight w:val="yellow"/>
          <w:rPrChange w:id="21" w:author="Iara Lopes" w:date="2013-12-15T11:02:00Z">
            <w:rPr>
              <w:i/>
            </w:rPr>
          </w:rPrChange>
        </w:rPr>
        <w:t xml:space="preserve">causados pelos transgênicos, eu fiz recentemente um trabalho sobre isso e tenho o material. Achei bem interessante, pois ajuda também a termos uma visão mais crítica sobre este </w:t>
      </w:r>
      <w:commentRangeStart w:id="22"/>
      <w:r w:rsidRPr="002765C5">
        <w:rPr>
          <w:i/>
          <w:highlight w:val="yellow"/>
          <w:rPrChange w:id="23" w:author="Iara Lopes" w:date="2013-12-15T11:02:00Z">
            <w:rPr>
              <w:i/>
            </w:rPr>
          </w:rPrChange>
        </w:rPr>
        <w:t>assunto.</w:t>
      </w:r>
      <w:r>
        <w:rPr>
          <w:i/>
        </w:rPr>
        <w:t xml:space="preserve"> </w:t>
      </w:r>
      <w:commentRangeEnd w:id="22"/>
      <w:r w:rsidR="002765C5">
        <w:rPr>
          <w:rStyle w:val="CommentReference"/>
        </w:rPr>
        <w:commentReference w:id="22"/>
      </w:r>
    </w:p>
    <w:p w:rsidR="00F91196" w:rsidRPr="00367F67" w:rsidRDefault="00F91196" w:rsidP="00367F67">
      <w:pPr>
        <w:jc w:val="both"/>
      </w:pPr>
      <w:bookmarkStart w:id="24" w:name="_GoBack"/>
      <w:bookmarkEnd w:id="24"/>
    </w:p>
    <w:p w:rsidR="00367F67" w:rsidRPr="00367F67" w:rsidRDefault="00332EF0" w:rsidP="00332EF0">
      <w:pPr>
        <w:tabs>
          <w:tab w:val="left" w:pos="4920"/>
        </w:tabs>
        <w:rPr>
          <w:b/>
        </w:rPr>
      </w:pPr>
      <w:r>
        <w:rPr>
          <w:b/>
        </w:rPr>
        <w:tab/>
      </w:r>
    </w:p>
    <w:p w:rsidR="00367F67" w:rsidRPr="00367F67" w:rsidRDefault="00367F67" w:rsidP="00367F67"/>
    <w:p w:rsidR="00367F67" w:rsidRPr="00367F67" w:rsidRDefault="00367F67" w:rsidP="00367F67"/>
    <w:p w:rsidR="00367F67" w:rsidRPr="00367F67" w:rsidRDefault="00367F67"/>
    <w:p w:rsidR="0071671C" w:rsidRDefault="0071671C"/>
    <w:p w:rsidR="007D6635" w:rsidRPr="0071671C" w:rsidRDefault="007D6635"/>
    <w:sectPr w:rsidR="007D6635" w:rsidRPr="0071671C" w:rsidSect="0036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ara Lopes" w:date="2013-12-15T10:56:00Z" w:initials="IL">
    <w:p w:rsidR="002765C5" w:rsidRDefault="002765C5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rDNA</w:t>
      </w:r>
      <w:proofErr w:type="spellEnd"/>
      <w:r>
        <w:t>” pode se confundir com RNA ribossômico que em alguns livros pode ser abreviado como “</w:t>
      </w:r>
      <w:proofErr w:type="spellStart"/>
      <w:r>
        <w:t>RNAr</w:t>
      </w:r>
      <w:proofErr w:type="spellEnd"/>
      <w:r>
        <w:t>” ou “</w:t>
      </w:r>
      <w:proofErr w:type="spellStart"/>
      <w:r>
        <w:t>rRNA</w:t>
      </w:r>
      <w:proofErr w:type="spellEnd"/>
      <w:r>
        <w:t xml:space="preserve">”... se isso já </w:t>
      </w:r>
      <w:proofErr w:type="spellStart"/>
      <w:r>
        <w:t>tava</w:t>
      </w:r>
      <w:proofErr w:type="spellEnd"/>
      <w:r>
        <w:t xml:space="preserve"> no roteiro e eu não havia visto antes, me desculpem!!</w:t>
      </w:r>
    </w:p>
  </w:comment>
  <w:comment w:id="3" w:author="Iara Lopes" w:date="2013-12-15T11:00:00Z" w:initials="IL">
    <w:p w:rsidR="002765C5" w:rsidRDefault="002765C5">
      <w:pPr>
        <w:pStyle w:val="CommentText"/>
      </w:pPr>
      <w:r>
        <w:rPr>
          <w:rStyle w:val="CommentReference"/>
        </w:rPr>
        <w:annotationRef/>
      </w:r>
      <w:r>
        <w:t xml:space="preserve">Não sei se nesse novo formato sugerido pela </w:t>
      </w:r>
      <w:proofErr w:type="spellStart"/>
      <w:r>
        <w:t>Priscilayne</w:t>
      </w:r>
      <w:proofErr w:type="spellEnd"/>
      <w:r>
        <w:t xml:space="preserve"> daria pra incluir o significado de palavras e termos (como pensamos na 1</w:t>
      </w:r>
      <w:r w:rsidRPr="002765C5">
        <w:rPr>
          <w:vertAlign w:val="superscript"/>
        </w:rPr>
        <w:t>a</w:t>
      </w:r>
      <w:r>
        <w:t xml:space="preserve"> versão) ou se seria mais interessante sugerir uma lista de palavras e expressões no final das atividades para o professor trabalha-las se quiser... ou se é melhor fazer isso no caderno do professor...</w:t>
      </w:r>
    </w:p>
  </w:comment>
  <w:comment w:id="22" w:author="Iara Lopes" w:date="2013-12-15T11:04:00Z" w:initials="IL">
    <w:p w:rsidR="002765C5" w:rsidRDefault="002765C5">
      <w:pPr>
        <w:pStyle w:val="CommentText"/>
      </w:pPr>
      <w:r>
        <w:rPr>
          <w:rStyle w:val="CommentReference"/>
        </w:rPr>
        <w:annotationRef/>
      </w:r>
      <w:r>
        <w:t>Tenho que refletir um pouco sobre essas propostas....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1C"/>
    <w:rsid w:val="00115A99"/>
    <w:rsid w:val="001F3B49"/>
    <w:rsid w:val="002765C5"/>
    <w:rsid w:val="00332EF0"/>
    <w:rsid w:val="003500C3"/>
    <w:rsid w:val="003629CD"/>
    <w:rsid w:val="00367F67"/>
    <w:rsid w:val="003A1BB7"/>
    <w:rsid w:val="005C1D84"/>
    <w:rsid w:val="00680ACC"/>
    <w:rsid w:val="0071671C"/>
    <w:rsid w:val="007216B9"/>
    <w:rsid w:val="007D6635"/>
    <w:rsid w:val="00A13A49"/>
    <w:rsid w:val="00BB591A"/>
    <w:rsid w:val="00D9260B"/>
    <w:rsid w:val="00D94C05"/>
    <w:rsid w:val="00F10CC8"/>
    <w:rsid w:val="00F9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5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5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6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5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5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5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5C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5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5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6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5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5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5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5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540</Words>
  <Characters>3079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Priscilayne</dc:creator>
  <cp:lastModifiedBy>Iara Lopes</cp:lastModifiedBy>
  <cp:revision>2</cp:revision>
  <dcterms:created xsi:type="dcterms:W3CDTF">2013-12-15T13:04:00Z</dcterms:created>
  <dcterms:modified xsi:type="dcterms:W3CDTF">2013-12-15T13:04:00Z</dcterms:modified>
</cp:coreProperties>
</file>