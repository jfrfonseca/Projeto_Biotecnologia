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D6" w:rsidRPr="00775549" w:rsidRDefault="00C251D6">
      <w:pPr>
        <w:rPr>
          <w:b/>
          <w:color w:val="C00000"/>
          <w:sz w:val="28"/>
          <w:szCs w:val="28"/>
          <w:u w:val="single"/>
        </w:rPr>
      </w:pPr>
      <w:r w:rsidRPr="00775549">
        <w:rPr>
          <w:b/>
          <w:color w:val="C00000"/>
          <w:sz w:val="28"/>
          <w:szCs w:val="28"/>
          <w:u w:val="single"/>
        </w:rPr>
        <w:t>ROTEIRO: BIOTECNOLOGIA FORENSE</w:t>
      </w:r>
    </w:p>
    <w:p w:rsidR="00C251D6" w:rsidRPr="004A4C52" w:rsidRDefault="00C251D6">
      <w:pPr>
        <w:rPr>
          <w:b/>
        </w:rPr>
      </w:pPr>
      <w:r w:rsidRPr="004A4C52">
        <w:rPr>
          <w:b/>
        </w:rPr>
        <w:t>(</w:t>
      </w:r>
      <w:r w:rsidR="00FF3A92" w:rsidRPr="004A4C52">
        <w:rPr>
          <w:b/>
        </w:rPr>
        <w:t>cenário</w:t>
      </w:r>
      <w:r w:rsidRPr="004A4C52">
        <w:rPr>
          <w:b/>
        </w:rPr>
        <w:t xml:space="preserve"> 1. </w:t>
      </w:r>
      <w:proofErr w:type="spellStart"/>
      <w:r w:rsidRPr="004A4C52">
        <w:rPr>
          <w:b/>
        </w:rPr>
        <w:t>Denito</w:t>
      </w:r>
      <w:proofErr w:type="spellEnd"/>
      <w:r w:rsidRPr="004A4C52">
        <w:rPr>
          <w:b/>
        </w:rPr>
        <w:t xml:space="preserve"> vestido de investigador, conversando com seu público) </w:t>
      </w:r>
    </w:p>
    <w:p w:rsidR="008255D7" w:rsidRDefault="00C251D6">
      <w:r>
        <w:t>Olá galerinha! Vamos brincar um pouco de detetive? Quer saber como a biotecnologia pode ajudar a solucionar crimes? Então preste atenção no quadro!</w:t>
      </w:r>
    </w:p>
    <w:p w:rsidR="00C251D6" w:rsidRPr="004A4C52" w:rsidRDefault="00C251D6">
      <w:pPr>
        <w:rPr>
          <w:b/>
        </w:rPr>
      </w:pPr>
      <w:r w:rsidRPr="004A4C52">
        <w:rPr>
          <w:b/>
        </w:rPr>
        <w:t>(</w:t>
      </w:r>
      <w:r w:rsidR="00FF3A92" w:rsidRPr="004A4C52">
        <w:rPr>
          <w:b/>
        </w:rPr>
        <w:t>cenário</w:t>
      </w:r>
      <w:r w:rsidRPr="004A4C52">
        <w:rPr>
          <w:b/>
        </w:rPr>
        <w:t xml:space="preserve"> 2. Lousa com o </w:t>
      </w:r>
      <w:proofErr w:type="spellStart"/>
      <w:r w:rsidRPr="004A4C52">
        <w:rPr>
          <w:b/>
        </w:rPr>
        <w:t>Denito</w:t>
      </w:r>
      <w:proofErr w:type="spellEnd"/>
      <w:r w:rsidRPr="004A4C52">
        <w:rPr>
          <w:b/>
        </w:rPr>
        <w:t>)</w:t>
      </w:r>
    </w:p>
    <w:p w:rsidR="00C251D6" w:rsidRDefault="00C251D6" w:rsidP="00C251D6">
      <w:pPr>
        <w:jc w:val="both"/>
      </w:pPr>
      <w:r>
        <w:t xml:space="preserve">Você já ouviu falar em biotecnologia forense? Esta tecnologia usa </w:t>
      </w:r>
      <w:r w:rsidRPr="00C251D6">
        <w:t>um enorme número de técnicas que envolve conhecimentos de, por exemplo, química e  biologia,  com o objetivo de auxiliar na solução de crimes.</w:t>
      </w:r>
      <w:r>
        <w:t xml:space="preserve"> </w:t>
      </w:r>
    </w:p>
    <w:p w:rsidR="00C251D6" w:rsidRPr="004A4C52" w:rsidRDefault="00C251D6" w:rsidP="00C251D6">
      <w:pPr>
        <w:jc w:val="both"/>
        <w:rPr>
          <w:b/>
        </w:rPr>
      </w:pPr>
      <w:r w:rsidRPr="004A4C52">
        <w:rPr>
          <w:b/>
        </w:rPr>
        <w:t>(</w:t>
      </w:r>
      <w:r w:rsidR="00FF3A92" w:rsidRPr="004A4C52">
        <w:rPr>
          <w:b/>
        </w:rPr>
        <w:t>cenário</w:t>
      </w:r>
      <w:r w:rsidRPr="004A4C52">
        <w:rPr>
          <w:b/>
        </w:rPr>
        <w:t xml:space="preserve"> 3. Carol surge com dúvida)</w:t>
      </w:r>
    </w:p>
    <w:p w:rsidR="00C251D6" w:rsidRDefault="00C251D6" w:rsidP="00C251D6">
      <w:pPr>
        <w:jc w:val="both"/>
      </w:pPr>
      <w:r>
        <w:t xml:space="preserve">E que técnicas são essas </w:t>
      </w:r>
      <w:proofErr w:type="spellStart"/>
      <w:r>
        <w:t>Denito</w:t>
      </w:r>
      <w:proofErr w:type="spellEnd"/>
      <w:r>
        <w:t>?</w:t>
      </w:r>
    </w:p>
    <w:p w:rsidR="00C251D6" w:rsidRPr="004A4C52" w:rsidRDefault="00C251D6" w:rsidP="00C251D6">
      <w:pPr>
        <w:jc w:val="both"/>
        <w:rPr>
          <w:b/>
        </w:rPr>
      </w:pPr>
      <w:r w:rsidRPr="004A4C52">
        <w:rPr>
          <w:b/>
        </w:rPr>
        <w:t>(</w:t>
      </w:r>
      <w:r w:rsidR="00FF3A92" w:rsidRPr="004A4C52">
        <w:rPr>
          <w:b/>
        </w:rPr>
        <w:t>cenário</w:t>
      </w:r>
      <w:r w:rsidRPr="004A4C52">
        <w:rPr>
          <w:b/>
        </w:rPr>
        <w:t xml:space="preserve"> 4. </w:t>
      </w:r>
      <w:proofErr w:type="spellStart"/>
      <w:r w:rsidR="007556B8" w:rsidRPr="004A4C52">
        <w:rPr>
          <w:b/>
        </w:rPr>
        <w:t>Denito</w:t>
      </w:r>
      <w:proofErr w:type="spellEnd"/>
      <w:r w:rsidR="007556B8" w:rsidRPr="004A4C52">
        <w:rPr>
          <w:b/>
        </w:rPr>
        <w:t xml:space="preserve"> explica. Ou podemos colocar no mesmo </w:t>
      </w:r>
      <w:r w:rsidR="00FF3A92" w:rsidRPr="004A4C52">
        <w:rPr>
          <w:b/>
        </w:rPr>
        <w:t>cenário</w:t>
      </w:r>
      <w:r w:rsidR="007556B8" w:rsidRPr="004A4C52">
        <w:rPr>
          <w:b/>
        </w:rPr>
        <w:t>, com a resposta surgindo depois )</w:t>
      </w:r>
    </w:p>
    <w:p w:rsidR="007556B8" w:rsidRDefault="007556B8" w:rsidP="00C251D6">
      <w:pPr>
        <w:jc w:val="both"/>
      </w:pPr>
      <w:r>
        <w:t>Vamos falar de algumas delas!</w:t>
      </w:r>
    </w:p>
    <w:p w:rsidR="00FF3A92" w:rsidRPr="004A4C52" w:rsidRDefault="00FF3A92" w:rsidP="00C251D6">
      <w:pPr>
        <w:jc w:val="both"/>
        <w:rPr>
          <w:b/>
        </w:rPr>
      </w:pPr>
      <w:r w:rsidRPr="004A4C52">
        <w:rPr>
          <w:b/>
        </w:rPr>
        <w:t xml:space="preserve">(cenário 5. Continuação da explicação do </w:t>
      </w:r>
      <w:proofErr w:type="spellStart"/>
      <w:r w:rsidRPr="004A4C52">
        <w:rPr>
          <w:b/>
        </w:rPr>
        <w:t>Denito</w:t>
      </w:r>
      <w:proofErr w:type="spellEnd"/>
      <w:r w:rsidRPr="004A4C52">
        <w:rPr>
          <w:b/>
        </w:rPr>
        <w:t>)</w:t>
      </w:r>
    </w:p>
    <w:p w:rsidR="00FF3A92" w:rsidRDefault="00FF3A92" w:rsidP="00FF3A92">
      <w:pPr>
        <w:jc w:val="both"/>
      </w:pPr>
      <w:r w:rsidRPr="00FF3A92">
        <w:t>Técnicas de biologia molecular podem envolver</w:t>
      </w:r>
      <w:ins w:id="0" w:author="Iara Lopes" w:date="2013-12-15T10:48:00Z">
        <w:r w:rsidR="008224C3">
          <w:t>, por exemplo,</w:t>
        </w:r>
      </w:ins>
      <w:r w:rsidRPr="00FF3A92">
        <w:t xml:space="preserve"> o uso de marcadores moleculares que evidenciam pequenas regiões de DNA repetitivo </w:t>
      </w:r>
      <w:r>
        <w:t xml:space="preserve">que </w:t>
      </w:r>
      <w:r w:rsidRPr="00FF3A92">
        <w:t>são utilizadas para distinguir um indivíduo de outro</w:t>
      </w:r>
      <w:r w:rsidR="000C17FA">
        <w:t xml:space="preserve">. Essas regiões que se repetem são </w:t>
      </w:r>
      <w:ins w:id="1" w:author="Iara Lopes" w:date="2013-12-15T10:49:00Z">
        <w:r w:rsidR="008224C3">
          <w:t>conhecidas como</w:t>
        </w:r>
      </w:ins>
      <w:del w:id="2" w:author="Iara Lopes" w:date="2013-12-15T10:49:00Z">
        <w:r w:rsidR="000C17FA" w:rsidDel="008224C3">
          <w:delText>as</w:delText>
        </w:r>
      </w:del>
      <w:r w:rsidR="000C17FA">
        <w:t xml:space="preserve"> </w:t>
      </w:r>
      <w:ins w:id="3" w:author="Iara Lopes" w:date="2013-12-15T10:49:00Z">
        <w:r w:rsidR="008224C3">
          <w:t>“</w:t>
        </w:r>
      </w:ins>
      <w:r w:rsidR="000C17FA">
        <w:t>impressões digitais de DNA</w:t>
      </w:r>
      <w:ins w:id="4" w:author="Iara Lopes" w:date="2013-12-15T10:49:00Z">
        <w:r w:rsidR="008224C3">
          <w:t>”</w:t>
        </w:r>
      </w:ins>
      <w:r w:rsidR="000C17FA">
        <w:t>. Foram chamadas assim porque essas repetições seriam únicas</w:t>
      </w:r>
      <w:ins w:id="5" w:author="Iara Lopes" w:date="2013-12-15T10:49:00Z">
        <w:r w:rsidR="008224C3">
          <w:t xml:space="preserve"> para cada indivíduo</w:t>
        </w:r>
      </w:ins>
      <w:del w:id="6" w:author="Iara Lopes" w:date="2013-12-15T10:49:00Z">
        <w:r w:rsidR="000C17FA" w:rsidDel="008224C3">
          <w:delText>,</w:delText>
        </w:r>
      </w:del>
      <w:r w:rsidR="000C17FA">
        <w:t xml:space="preserve"> como as impressões digitais de verdade!</w:t>
      </w:r>
    </w:p>
    <w:p w:rsidR="000C17FA" w:rsidRPr="004A4C52" w:rsidRDefault="000C17FA" w:rsidP="00FF3A92">
      <w:pPr>
        <w:jc w:val="both"/>
        <w:rPr>
          <w:b/>
        </w:rPr>
      </w:pPr>
      <w:r w:rsidRPr="004A4C52">
        <w:rPr>
          <w:b/>
        </w:rPr>
        <w:t>(Cenário 6. Carol entendendo o assunto)</w:t>
      </w:r>
    </w:p>
    <w:p w:rsidR="000C17FA" w:rsidRDefault="000C17FA" w:rsidP="00FF3A92">
      <w:pPr>
        <w:jc w:val="both"/>
      </w:pPr>
      <w:r>
        <w:t>Hum! Acho que estou entendendo agora, dessa forma dá para identificar os suspeitos de um crime, como identificamos uma pessoa pela sua digital!</w:t>
      </w:r>
    </w:p>
    <w:p w:rsidR="002F7DFA" w:rsidRPr="004A4C52" w:rsidRDefault="002F7DFA" w:rsidP="00FF3A92">
      <w:pPr>
        <w:jc w:val="both"/>
        <w:rPr>
          <w:b/>
        </w:rPr>
      </w:pPr>
      <w:r w:rsidRPr="004A4C52">
        <w:rPr>
          <w:b/>
        </w:rPr>
        <w:t xml:space="preserve">(Cenário 7. </w:t>
      </w:r>
      <w:proofErr w:type="spellStart"/>
      <w:r w:rsidRPr="004A4C52">
        <w:rPr>
          <w:b/>
        </w:rPr>
        <w:t>Denito</w:t>
      </w:r>
      <w:proofErr w:type="spellEnd"/>
      <w:r w:rsidRPr="004A4C52">
        <w:rPr>
          <w:b/>
        </w:rPr>
        <w:t xml:space="preserve"> continua sua explicação)</w:t>
      </w:r>
    </w:p>
    <w:p w:rsidR="00D738AF" w:rsidRDefault="00116157" w:rsidP="00FF3A92">
      <w:pPr>
        <w:jc w:val="both"/>
      </w:pPr>
      <w:r>
        <w:t xml:space="preserve">Isso mesmo Carol! </w:t>
      </w:r>
      <w:r w:rsidR="00D738AF" w:rsidRPr="00D738AF">
        <w:t>Existem vários tipos de regiões repetitivas no nosso genoma, mas as mais utilizadas atualmente para diferenciar uma pessoa da outra são chamadas microssatélites. Regiões de microssatélites repetem de dois a seis bases nitrogenadas</w:t>
      </w:r>
      <w:r w:rsidR="00D738AF">
        <w:t xml:space="preserve"> uma ao lado da outra.</w:t>
      </w:r>
      <w:r>
        <w:t xml:space="preserve"> Para que você possa entender melhor, vou desenhar no quadro</w:t>
      </w:r>
      <w:r w:rsidR="00D738AF" w:rsidRPr="00D738AF">
        <w:t xml:space="preserve"> os vários níveis de empacotamento do DNA, desde máximo de condensação do cromossomo </w:t>
      </w:r>
      <w:proofErr w:type="spellStart"/>
      <w:r w:rsidR="00D738AF" w:rsidRPr="00D738AF">
        <w:t>metafásico</w:t>
      </w:r>
      <w:proofErr w:type="spellEnd"/>
      <w:r w:rsidR="00D738AF" w:rsidRPr="00D738AF">
        <w:t xml:space="preserve"> até a sequencia da dupla-fita de DNA.</w:t>
      </w:r>
      <w:r>
        <w:t xml:space="preserve"> Veja!</w:t>
      </w:r>
    </w:p>
    <w:p w:rsidR="00D62B49" w:rsidRPr="004A4C52" w:rsidRDefault="00D62B49" w:rsidP="00FF3A92">
      <w:pPr>
        <w:jc w:val="both"/>
        <w:rPr>
          <w:b/>
        </w:rPr>
      </w:pPr>
      <w:r w:rsidRPr="004A4C52">
        <w:rPr>
          <w:b/>
        </w:rPr>
        <w:t>(cenário 8. Lousa com o a imagem)</w:t>
      </w:r>
    </w:p>
    <w:p w:rsidR="00E02015" w:rsidRPr="004A4C52" w:rsidRDefault="00E02015" w:rsidP="00FF3A92">
      <w:pPr>
        <w:jc w:val="both"/>
        <w:rPr>
          <w:b/>
        </w:rPr>
      </w:pPr>
      <w:r w:rsidRPr="004A4C52">
        <w:rPr>
          <w:b/>
        </w:rPr>
        <w:t xml:space="preserve">(cenário 9. </w:t>
      </w:r>
      <w:proofErr w:type="spellStart"/>
      <w:r w:rsidRPr="004A4C52">
        <w:rPr>
          <w:b/>
        </w:rPr>
        <w:t>Denito</w:t>
      </w:r>
      <w:proofErr w:type="spellEnd"/>
      <w:r w:rsidRPr="004A4C52">
        <w:rPr>
          <w:b/>
        </w:rPr>
        <w:t xml:space="preserve"> continua a fala)</w:t>
      </w:r>
    </w:p>
    <w:p w:rsidR="00E02015" w:rsidRDefault="00E02015" w:rsidP="00FF3A92">
      <w:pPr>
        <w:jc w:val="both"/>
      </w:pPr>
      <w:r>
        <w:t>Você já viu quem em filmes ou naquelas séries policiais, sempre tem uma hora que para investigar se existe algum vestígio de sangue na cena do crime</w:t>
      </w:r>
      <w:r w:rsidR="00116157">
        <w:t>,</w:t>
      </w:r>
      <w:r>
        <w:t xml:space="preserve"> eles utilizam uma substância que acaba revelando sangue onde não dava para ver?</w:t>
      </w:r>
      <w:r w:rsidR="008868F4">
        <w:t xml:space="preserve"> Não, ninguém fez macumba ou mágica, </w:t>
      </w:r>
      <w:r w:rsidR="008868F4">
        <w:lastRenderedPageBreak/>
        <w:t>apenas foram usados conhecimentos de química! Ficou curioso para ver como funciona? Vou explicar...</w:t>
      </w:r>
    </w:p>
    <w:p w:rsidR="008A7E27" w:rsidRPr="004A4C52" w:rsidRDefault="008A7E27" w:rsidP="00FF3A92">
      <w:pPr>
        <w:jc w:val="both"/>
        <w:rPr>
          <w:b/>
        </w:rPr>
      </w:pPr>
      <w:r w:rsidRPr="004A4C52">
        <w:rPr>
          <w:b/>
        </w:rPr>
        <w:t xml:space="preserve">(Cenário 10. </w:t>
      </w:r>
      <w:proofErr w:type="spellStart"/>
      <w:r w:rsidRPr="004A4C52">
        <w:rPr>
          <w:b/>
        </w:rPr>
        <w:t>Denito</w:t>
      </w:r>
      <w:proofErr w:type="spellEnd"/>
      <w:r w:rsidRPr="004A4C52">
        <w:rPr>
          <w:b/>
        </w:rPr>
        <w:t xml:space="preserve"> explicando)</w:t>
      </w:r>
    </w:p>
    <w:p w:rsidR="008A7E27" w:rsidRDefault="008A7E27" w:rsidP="00FF3A92">
      <w:pPr>
        <w:jc w:val="both"/>
      </w:pPr>
      <w:r w:rsidRPr="008A7E27">
        <w:t>A reação química que evidencia vestígios e sangue na cena de um crime</w:t>
      </w:r>
      <w:r>
        <w:t xml:space="preserve"> ocorre entre </w:t>
      </w:r>
      <w:r w:rsidRPr="008A7E27">
        <w:t xml:space="preserve">o </w:t>
      </w:r>
      <w:proofErr w:type="spellStart"/>
      <w:r w:rsidRPr="008A7E27">
        <w:t>luminol</w:t>
      </w:r>
      <w:proofErr w:type="spellEnd"/>
      <w:r w:rsidRPr="008A7E27">
        <w:t xml:space="preserve"> e o átomo de ferro contido hemoglobina existente no sangue.</w:t>
      </w:r>
      <w:r>
        <w:t xml:space="preserve"> </w:t>
      </w:r>
      <w:r w:rsidRPr="008A7E27">
        <w:t xml:space="preserve">O catalisador da reação é o ferro contido na hemoglobina das hemácias. A reação entre a hemoglobina e o </w:t>
      </w:r>
      <w:proofErr w:type="spellStart"/>
      <w:r w:rsidRPr="008A7E27">
        <w:t>luminol</w:t>
      </w:r>
      <w:proofErr w:type="spellEnd"/>
      <w:r w:rsidRPr="008A7E27">
        <w:t xml:space="preserve"> é uma reação de oxidação, onde o </w:t>
      </w:r>
      <w:proofErr w:type="spellStart"/>
      <w:r w:rsidRPr="008A7E27">
        <w:t>luminol</w:t>
      </w:r>
      <w:proofErr w:type="spellEnd"/>
      <w:r w:rsidRPr="008A7E27">
        <w:t xml:space="preserve"> perde átomos de nitrogênio e hidrogênio e adquire átomos de oxigênio, formando um novo composto em um estado de energia mais elevado. Quando os elétrons retornam para um nível de energia menor, a energia liberada é emitida em forma de fóton de luz, que dá a cor azul da reação.</w:t>
      </w:r>
      <w:r>
        <w:t xml:space="preserve"> </w:t>
      </w:r>
    </w:p>
    <w:p w:rsidR="008A7E27" w:rsidRPr="004A4C52" w:rsidRDefault="008A7E27" w:rsidP="00FF3A92">
      <w:pPr>
        <w:jc w:val="both"/>
        <w:rPr>
          <w:b/>
        </w:rPr>
      </w:pPr>
      <w:r w:rsidRPr="004A4C52">
        <w:rPr>
          <w:b/>
        </w:rPr>
        <w:t xml:space="preserve">(Cenário 11. </w:t>
      </w:r>
      <w:proofErr w:type="spellStart"/>
      <w:r w:rsidRPr="004A4C52">
        <w:rPr>
          <w:b/>
        </w:rPr>
        <w:t>Denito</w:t>
      </w:r>
      <w:proofErr w:type="spellEnd"/>
      <w:r w:rsidRPr="004A4C52">
        <w:rPr>
          <w:b/>
        </w:rPr>
        <w:t xml:space="preserve"> volta ao cenário original</w:t>
      </w:r>
      <w:r w:rsidR="00FA29ED" w:rsidRPr="004A4C52">
        <w:rPr>
          <w:b/>
        </w:rPr>
        <w:t xml:space="preserve"> e fala ao público)</w:t>
      </w:r>
    </w:p>
    <w:p w:rsidR="00FA29ED" w:rsidRDefault="00FA29ED" w:rsidP="00FF3A92">
      <w:pPr>
        <w:jc w:val="both"/>
      </w:pPr>
      <w:r>
        <w:t xml:space="preserve">Existem ainda algumas metodologias muito utilizadas nas análises de DNA. Para explicar algumas delas, passo a vez para a Creuza Jurema, que entende melhor deste assunto. </w:t>
      </w:r>
    </w:p>
    <w:p w:rsidR="00FA29ED" w:rsidRPr="004A4C52" w:rsidRDefault="00FA29ED" w:rsidP="00FF3A92">
      <w:pPr>
        <w:jc w:val="both"/>
        <w:rPr>
          <w:b/>
        </w:rPr>
      </w:pPr>
      <w:r w:rsidRPr="004A4C52">
        <w:rPr>
          <w:b/>
        </w:rPr>
        <w:t>(Cenário 11. Ainda neste cenário, Creuza conversa com o público</w:t>
      </w:r>
      <w:r w:rsidR="004A4C52">
        <w:rPr>
          <w:b/>
        </w:rPr>
        <w:t xml:space="preserve">... </w:t>
      </w:r>
      <w:commentRangeStart w:id="7"/>
      <w:r w:rsidRPr="004A4C52">
        <w:rPr>
          <w:i/>
        </w:rPr>
        <w:t xml:space="preserve">Creuza Jurema </w:t>
      </w:r>
      <w:commentRangeEnd w:id="7"/>
      <w:r w:rsidR="008224C3">
        <w:rPr>
          <w:rStyle w:val="CommentReference"/>
        </w:rPr>
        <w:commentReference w:id="7"/>
      </w:r>
      <w:r w:rsidRPr="004A4C52">
        <w:rPr>
          <w:i/>
        </w:rPr>
        <w:t xml:space="preserve">é a cientista, mas este não é o nome dela de verdade. Vamos escolher um ainda. </w:t>
      </w:r>
      <w:proofErr w:type="spellStart"/>
      <w:r w:rsidRPr="004A4C52">
        <w:rPr>
          <w:i/>
        </w:rPr>
        <w:t>O.o</w:t>
      </w:r>
      <w:proofErr w:type="spellEnd"/>
      <w:r w:rsidRPr="004A4C52">
        <w:rPr>
          <w:b/>
        </w:rPr>
        <w:t>)</w:t>
      </w:r>
    </w:p>
    <w:p w:rsidR="00FA29ED" w:rsidRDefault="00FA29ED" w:rsidP="00FF3A92">
      <w:pPr>
        <w:jc w:val="both"/>
      </w:pPr>
      <w:r>
        <w:t xml:space="preserve">Obrigada </w:t>
      </w:r>
      <w:proofErr w:type="spellStart"/>
      <w:r>
        <w:t>Denito</w:t>
      </w:r>
      <w:proofErr w:type="spellEnd"/>
      <w:r>
        <w:t xml:space="preserve">! Para iniciar o nosso assunto, vou contar um caso para vocês.  </w:t>
      </w:r>
      <w:r w:rsidRPr="00FA29ED">
        <w:t xml:space="preserve">Em 21 de janeiro de 1986, o recém-nascido Pedro </w:t>
      </w:r>
      <w:proofErr w:type="spellStart"/>
      <w:r w:rsidRPr="00FA29ED">
        <w:t>Braule</w:t>
      </w:r>
      <w:proofErr w:type="spellEnd"/>
      <w:r w:rsidRPr="00FA29ED">
        <w:t xml:space="preserve"> Pinto foi sequestrado do hospital Santa Lúcia, em Brasília. Seus pais biológicos, Maria Auxiliadora R. B. Pinto e </w:t>
      </w:r>
      <w:proofErr w:type="spellStart"/>
      <w:r w:rsidRPr="00FA29ED">
        <w:t>Jayro</w:t>
      </w:r>
      <w:proofErr w:type="spellEnd"/>
      <w:r w:rsidRPr="00FA29ED">
        <w:t xml:space="preserve"> Tapajós, buscaram pelo paradeiro do filho por quase dezessete anos. Tendo sido registrado como Osvaldo Borges Júnior, filho natural de Vilma Martins e Osvaldo Borges, Pedrinho só soube a verdade em 2002, quando uma denúncia anônima ao SOS criança alertou os pais biológicos que se submeteram a um exame que comparou o DNA deles ao obtido a partir de um fio de cabelo do rapaz. Descobriu-se posteriormente, que Vilma havia também sequestrado em 1979, uma outra criança. Os resultados dos exames de DNA, além de revelarem a real paternidade dos envolvidos, ainda serviu como prova para condenar Vilma a 15 anos e 9 meses de</w:t>
      </w:r>
      <w:r w:rsidR="00F01200">
        <w:t xml:space="preserve"> cadeia pelo crime de </w:t>
      </w:r>
      <w:del w:id="8" w:author="Iara Lopes" w:date="2013-12-15T10:52:00Z">
        <w:r w:rsidR="00F01200" w:rsidDel="008224C3">
          <w:delText>seqüestro</w:delText>
        </w:r>
      </w:del>
      <w:ins w:id="9" w:author="Iara Lopes" w:date="2013-12-15T10:52:00Z">
        <w:r w:rsidR="008224C3">
          <w:t>sequestro</w:t>
        </w:r>
      </w:ins>
      <w:r w:rsidR="00F01200">
        <w:t xml:space="preserve">! </w:t>
      </w:r>
    </w:p>
    <w:p w:rsidR="007124EF" w:rsidRPr="004A4C52" w:rsidRDefault="007124EF" w:rsidP="00FF3A92">
      <w:pPr>
        <w:jc w:val="both"/>
        <w:rPr>
          <w:b/>
        </w:rPr>
      </w:pPr>
      <w:r w:rsidRPr="004A4C52">
        <w:rPr>
          <w:b/>
        </w:rPr>
        <w:t>(cenário 12. Cientista continua a fala)</w:t>
      </w:r>
    </w:p>
    <w:p w:rsidR="007124EF" w:rsidRDefault="007124EF" w:rsidP="00FF3A92">
      <w:pPr>
        <w:jc w:val="both"/>
      </w:pPr>
      <w:r>
        <w:t>Você já se perguntou como fazem essas análises de DNA? Como fazem para extrair esta molécula da célula? Vamos então para o quadro!</w:t>
      </w:r>
    </w:p>
    <w:p w:rsidR="007124EF" w:rsidRPr="004A4C52" w:rsidRDefault="007124EF" w:rsidP="00FF3A92">
      <w:pPr>
        <w:jc w:val="both"/>
        <w:rPr>
          <w:b/>
        </w:rPr>
      </w:pPr>
      <w:r w:rsidRPr="004A4C52">
        <w:rPr>
          <w:b/>
        </w:rPr>
        <w:t xml:space="preserve">(cenário 13. </w:t>
      </w:r>
      <w:r w:rsidR="00D15655" w:rsidRPr="004A4C52">
        <w:rPr>
          <w:b/>
        </w:rPr>
        <w:t>Cientista na lousa)</w:t>
      </w:r>
    </w:p>
    <w:p w:rsidR="00FA29ED" w:rsidRDefault="00D15655" w:rsidP="00FF3A92">
      <w:pPr>
        <w:jc w:val="both"/>
      </w:pPr>
      <w:r>
        <w:t>E</w:t>
      </w:r>
      <w:r w:rsidRPr="00D15655">
        <w:t xml:space="preserve">xistem várias técnicas para extrair, isto é, retirar o DNA de dentro das células do organismo ou tecido que se quer estudar, mas todas elas envolvem as etapas </w:t>
      </w:r>
      <w:r>
        <w:t>a seguir:</w:t>
      </w:r>
    </w:p>
    <w:p w:rsidR="00D15655" w:rsidRDefault="00D15655" w:rsidP="00D15655">
      <w:pPr>
        <w:pStyle w:val="ListParagraph"/>
        <w:numPr>
          <w:ilvl w:val="0"/>
          <w:numId w:val="1"/>
        </w:numPr>
        <w:jc w:val="both"/>
      </w:pPr>
      <w:r>
        <w:t>rompimento das células</w:t>
      </w:r>
    </w:p>
    <w:p w:rsidR="00D15655" w:rsidRDefault="00D15655" w:rsidP="00D15655">
      <w:pPr>
        <w:pStyle w:val="ListParagraph"/>
        <w:numPr>
          <w:ilvl w:val="0"/>
          <w:numId w:val="1"/>
        </w:numPr>
        <w:jc w:val="both"/>
      </w:pPr>
      <w:r>
        <w:t>separação do DNA de outros materiais orgânicos</w:t>
      </w:r>
    </w:p>
    <w:p w:rsidR="00D15655" w:rsidRDefault="00D15655" w:rsidP="00D15655">
      <w:pPr>
        <w:pStyle w:val="ListParagraph"/>
        <w:numPr>
          <w:ilvl w:val="0"/>
          <w:numId w:val="1"/>
        </w:numPr>
        <w:jc w:val="both"/>
      </w:pPr>
      <w:r>
        <w:t>precipitação do DNA na solução</w:t>
      </w:r>
    </w:p>
    <w:p w:rsidR="00D15655" w:rsidRPr="00FF3A92" w:rsidRDefault="00D15655" w:rsidP="00D15655">
      <w:pPr>
        <w:pStyle w:val="ListParagraph"/>
        <w:numPr>
          <w:ilvl w:val="0"/>
          <w:numId w:val="1"/>
        </w:numPr>
        <w:jc w:val="both"/>
      </w:pPr>
      <w:r>
        <w:t>secagem e diluição</w:t>
      </w:r>
    </w:p>
    <w:p w:rsidR="00D15655" w:rsidRDefault="00D15655" w:rsidP="00C251D6">
      <w:pPr>
        <w:jc w:val="both"/>
      </w:pPr>
      <w:r>
        <w:t>Vamos entender o que acontece em cada uma destas etapas. Acompanhe.</w:t>
      </w:r>
    </w:p>
    <w:p w:rsidR="00D15655" w:rsidRDefault="00D15655" w:rsidP="00C251D6">
      <w:pPr>
        <w:jc w:val="both"/>
        <w:rPr>
          <w:b/>
          <w:i/>
        </w:rPr>
      </w:pPr>
      <w:r w:rsidRPr="004A4C52">
        <w:rPr>
          <w:b/>
        </w:rPr>
        <w:lastRenderedPageBreak/>
        <w:t>(cenário 14. Cientista explicando</w:t>
      </w:r>
      <w:r w:rsidRPr="004A4C52">
        <w:t xml:space="preserve">.... </w:t>
      </w:r>
      <w:r w:rsidRPr="004A4C52">
        <w:rPr>
          <w:i/>
        </w:rPr>
        <w:t xml:space="preserve">A </w:t>
      </w:r>
      <w:del w:id="10" w:author="Iara Lopes" w:date="2013-12-15T10:52:00Z">
        <w:r w:rsidRPr="004A4C52" w:rsidDel="008224C3">
          <w:rPr>
            <w:i/>
          </w:rPr>
          <w:delText>idéia</w:delText>
        </w:r>
      </w:del>
      <w:ins w:id="11" w:author="Iara Lopes" w:date="2013-12-15T10:52:00Z">
        <w:r w:rsidR="008224C3" w:rsidRPr="004A4C52">
          <w:rPr>
            <w:i/>
          </w:rPr>
          <w:t>ideia</w:t>
        </w:r>
      </w:ins>
      <w:r w:rsidRPr="004A4C52">
        <w:rPr>
          <w:i/>
        </w:rPr>
        <w:t xml:space="preserve"> é criar um cenário para explicar cada etapa, com sua respectiva imagem. No final podemos colocar um cenário com a imagem de todo o processo, para que o aluno possa visualizar todo o método</w:t>
      </w:r>
      <w:r w:rsidRPr="004A4C52">
        <w:rPr>
          <w:b/>
          <w:i/>
        </w:rPr>
        <w:t>)</w:t>
      </w:r>
    </w:p>
    <w:p w:rsidR="006758C6" w:rsidRPr="006758C6" w:rsidRDefault="006758C6" w:rsidP="00C251D6">
      <w:pPr>
        <w:jc w:val="both"/>
        <w:rPr>
          <w:i/>
        </w:rPr>
      </w:pPr>
      <w:r w:rsidRPr="006758C6">
        <w:rPr>
          <w:i/>
        </w:rPr>
        <w:t xml:space="preserve">(Quanto a técnica do PCR e da eletroforese, </w:t>
      </w:r>
      <w:r w:rsidR="00E24CFF">
        <w:rPr>
          <w:i/>
        </w:rPr>
        <w:t>tenho uma sugestão para elas no roteiro de transgênico, caso esteja vendo este roteiro primeiro</w:t>
      </w:r>
      <w:r w:rsidR="00414994">
        <w:rPr>
          <w:i/>
        </w:rPr>
        <w:t xml:space="preserve">...mas se não gostar da sugestão que fiz lá, tenho outra ainda: antes de iniciar falando sobre as técnicas de PCR e eletroforese, que tal colocar uma situação fictícia de um caso que precisasse usar essas técnicas? Como está no exercício </w:t>
      </w:r>
      <w:commentRangeStart w:id="12"/>
      <w:r w:rsidR="00414994">
        <w:rPr>
          <w:i/>
        </w:rPr>
        <w:t>prático</w:t>
      </w:r>
      <w:commentRangeEnd w:id="12"/>
      <w:r w:rsidR="008224C3">
        <w:rPr>
          <w:rStyle w:val="CommentReference"/>
        </w:rPr>
        <w:commentReference w:id="12"/>
      </w:r>
      <w:r w:rsidRPr="006758C6">
        <w:rPr>
          <w:i/>
        </w:rPr>
        <w:t>)</w:t>
      </w:r>
    </w:p>
    <w:p w:rsidR="00D15655" w:rsidRDefault="00D15655" w:rsidP="00C251D6">
      <w:pPr>
        <w:jc w:val="both"/>
      </w:pPr>
      <w:bookmarkStart w:id="13" w:name="_GoBack"/>
      <w:bookmarkEnd w:id="13"/>
    </w:p>
    <w:p w:rsidR="007556B8" w:rsidRDefault="007556B8" w:rsidP="00C251D6">
      <w:pPr>
        <w:jc w:val="both"/>
      </w:pPr>
    </w:p>
    <w:sectPr w:rsidR="007556B8" w:rsidSect="008255D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Iara Lopes" w:date="2013-12-15T10:51:00Z" w:initials="IL">
    <w:p w:rsidR="008224C3" w:rsidRDefault="008224C3">
      <w:pPr>
        <w:pStyle w:val="CommentText"/>
      </w:pPr>
      <w:r>
        <w:rPr>
          <w:rStyle w:val="CommentReference"/>
        </w:rPr>
        <w:annotationRef/>
      </w:r>
      <w:proofErr w:type="spellStart"/>
      <w:r>
        <w:t>Rsrsrs</w:t>
      </w:r>
      <w:proofErr w:type="spellEnd"/>
      <w:r>
        <w:t>...</w:t>
      </w:r>
    </w:p>
  </w:comment>
  <w:comment w:id="12" w:author="Iara Lopes" w:date="2013-12-15T10:53:00Z" w:initials="IL">
    <w:p w:rsidR="008224C3" w:rsidRDefault="008224C3">
      <w:pPr>
        <w:pStyle w:val="CommentText"/>
      </w:pPr>
      <w:r>
        <w:rPr>
          <w:rStyle w:val="CommentReference"/>
        </w:rPr>
        <w:annotationRef/>
      </w:r>
      <w:r>
        <w:t>Gostei!!!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283" w:rsidRDefault="00E71283" w:rsidP="00E02015">
      <w:pPr>
        <w:spacing w:after="0" w:line="240" w:lineRule="auto"/>
      </w:pPr>
      <w:r>
        <w:separator/>
      </w:r>
    </w:p>
  </w:endnote>
  <w:endnote w:type="continuationSeparator" w:id="0">
    <w:p w:rsidR="00E71283" w:rsidRDefault="00E71283" w:rsidP="00E0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15" w:rsidRDefault="00E0201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283" w:rsidRDefault="00E71283" w:rsidP="00E02015">
      <w:pPr>
        <w:spacing w:after="0" w:line="240" w:lineRule="auto"/>
      </w:pPr>
      <w:r>
        <w:separator/>
      </w:r>
    </w:p>
  </w:footnote>
  <w:footnote w:type="continuationSeparator" w:id="0">
    <w:p w:rsidR="00E71283" w:rsidRDefault="00E71283" w:rsidP="00E0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2014"/>
    <w:multiLevelType w:val="hybridMultilevel"/>
    <w:tmpl w:val="8C62F7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D6"/>
    <w:rsid w:val="000C17FA"/>
    <w:rsid w:val="00116157"/>
    <w:rsid w:val="00257A3F"/>
    <w:rsid w:val="002F7DFA"/>
    <w:rsid w:val="00414994"/>
    <w:rsid w:val="004A4C52"/>
    <w:rsid w:val="004D6AB0"/>
    <w:rsid w:val="006758C6"/>
    <w:rsid w:val="006D16A0"/>
    <w:rsid w:val="007124EF"/>
    <w:rsid w:val="007556B8"/>
    <w:rsid w:val="00775549"/>
    <w:rsid w:val="007E586C"/>
    <w:rsid w:val="008224C3"/>
    <w:rsid w:val="008255D7"/>
    <w:rsid w:val="008868F4"/>
    <w:rsid w:val="008A7E27"/>
    <w:rsid w:val="008E1245"/>
    <w:rsid w:val="009A78B4"/>
    <w:rsid w:val="00B43E29"/>
    <w:rsid w:val="00C251D6"/>
    <w:rsid w:val="00D15655"/>
    <w:rsid w:val="00D167BA"/>
    <w:rsid w:val="00D62B49"/>
    <w:rsid w:val="00D738AF"/>
    <w:rsid w:val="00E02015"/>
    <w:rsid w:val="00E24CFF"/>
    <w:rsid w:val="00E71283"/>
    <w:rsid w:val="00F01200"/>
    <w:rsid w:val="00FA29ED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015"/>
  </w:style>
  <w:style w:type="paragraph" w:styleId="Footer">
    <w:name w:val="footer"/>
    <w:basedOn w:val="Normal"/>
    <w:link w:val="FooterChar"/>
    <w:uiPriority w:val="99"/>
    <w:unhideWhenUsed/>
    <w:rsid w:val="00E0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15"/>
  </w:style>
  <w:style w:type="paragraph" w:styleId="ListParagraph">
    <w:name w:val="List Paragraph"/>
    <w:basedOn w:val="Normal"/>
    <w:uiPriority w:val="34"/>
    <w:qFormat/>
    <w:rsid w:val="00D15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4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C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2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4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4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015"/>
  </w:style>
  <w:style w:type="paragraph" w:styleId="Footer">
    <w:name w:val="footer"/>
    <w:basedOn w:val="Normal"/>
    <w:link w:val="FooterChar"/>
    <w:uiPriority w:val="99"/>
    <w:unhideWhenUsed/>
    <w:rsid w:val="00E0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15"/>
  </w:style>
  <w:style w:type="paragraph" w:styleId="ListParagraph">
    <w:name w:val="List Paragraph"/>
    <w:basedOn w:val="Normal"/>
    <w:uiPriority w:val="34"/>
    <w:qFormat/>
    <w:rsid w:val="00D15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4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C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2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4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4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806</Words>
  <Characters>4599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Priscilayne</dc:creator>
  <cp:lastModifiedBy>Iara Lopes</cp:lastModifiedBy>
  <cp:revision>2</cp:revision>
  <dcterms:created xsi:type="dcterms:W3CDTF">2013-12-15T12:53:00Z</dcterms:created>
  <dcterms:modified xsi:type="dcterms:W3CDTF">2013-12-15T12:53:00Z</dcterms:modified>
</cp:coreProperties>
</file>